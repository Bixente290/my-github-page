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B797B" w14:textId="43E19C0C" w:rsidR="007C167C" w:rsidRDefault="007C167C">
      <w:r w:rsidRPr="00242F99">
        <w:rPr>
          <w:b/>
          <w:bCs/>
        </w:rPr>
        <w:t>Course</w:t>
      </w:r>
      <w:r>
        <w:t xml:space="preserve">: Business Intelligence </w:t>
      </w:r>
      <w:r w:rsidR="00F154C8">
        <w:t>and Data Analytics</w:t>
      </w:r>
    </w:p>
    <w:p w14:paraId="3155C657" w14:textId="6BE65B04" w:rsidR="004A0909" w:rsidRDefault="00F154C8">
      <w:r w:rsidRPr="00242F99">
        <w:rPr>
          <w:b/>
          <w:bCs/>
        </w:rPr>
        <w:t xml:space="preserve">Module: </w:t>
      </w:r>
      <w:r w:rsidR="00A40C73">
        <w:t>Web</w:t>
      </w:r>
      <w:r w:rsidR="004A0909">
        <w:t xml:space="preserve"> and Multimedia Development</w:t>
      </w:r>
      <w:r>
        <w:t xml:space="preserve"> CSE105</w:t>
      </w:r>
    </w:p>
    <w:p w14:paraId="682734C9" w14:textId="1174FC3A" w:rsidR="007C167C" w:rsidRDefault="007C167C">
      <w:r w:rsidRPr="00242F99">
        <w:rPr>
          <w:b/>
          <w:bCs/>
        </w:rPr>
        <w:t>Name</w:t>
      </w:r>
      <w:r w:rsidR="00F154C8" w:rsidRPr="00242F99">
        <w:rPr>
          <w:b/>
          <w:bCs/>
        </w:rPr>
        <w:t xml:space="preserve">: </w:t>
      </w:r>
      <w:r w:rsidR="00F154C8">
        <w:t>Bixente Motheo Mooketsi</w:t>
      </w:r>
    </w:p>
    <w:p w14:paraId="35268239" w14:textId="65FDBF0D" w:rsidR="00F154C8" w:rsidRDefault="00F154C8">
      <w:r w:rsidRPr="00242F99">
        <w:rPr>
          <w:b/>
          <w:bCs/>
        </w:rPr>
        <w:t>Student-</w:t>
      </w:r>
      <w:r w:rsidR="0084536B" w:rsidRPr="00242F99">
        <w:rPr>
          <w:b/>
          <w:bCs/>
        </w:rPr>
        <w:t xml:space="preserve">ID: </w:t>
      </w:r>
      <w:r w:rsidR="0084536B">
        <w:t>bida24-290</w:t>
      </w:r>
    </w:p>
    <w:p w14:paraId="5E77F13A" w14:textId="77777777" w:rsidR="00772F91" w:rsidRDefault="00772F91"/>
    <w:p w14:paraId="083FF07A" w14:textId="77777777" w:rsidR="003E08ED" w:rsidRPr="00570795" w:rsidRDefault="003E08ED" w:rsidP="00772F91">
      <w:pPr>
        <w:rPr>
          <w:b/>
          <w:bCs/>
        </w:rPr>
      </w:pPr>
      <w:r w:rsidRPr="003E08ED">
        <w:rPr>
          <w:b/>
          <w:bCs/>
        </w:rPr>
        <w:t>Website objective and purpose.</w:t>
      </w:r>
    </w:p>
    <w:p w14:paraId="6504BE78" w14:textId="7E1BB74A" w:rsidR="00772F91" w:rsidRDefault="00C14E53" w:rsidP="00772F91">
      <w:r>
        <w:t xml:space="preserve">The </w:t>
      </w:r>
      <w:r w:rsidR="00F02736">
        <w:t xml:space="preserve">objective of this </w:t>
      </w:r>
      <w:r w:rsidR="00DD15B6">
        <w:t xml:space="preserve">personal profile website is to present a comprehensive and appealing </w:t>
      </w:r>
      <w:r w:rsidR="00CC55FC">
        <w:t xml:space="preserve">overview of </w:t>
      </w:r>
      <w:r w:rsidR="00FF7A42">
        <w:t xml:space="preserve">myself. </w:t>
      </w:r>
      <w:r w:rsidR="00254B4B">
        <w:t xml:space="preserve">This aims to showcase </w:t>
      </w:r>
      <w:r w:rsidR="00381267">
        <w:t>my</w:t>
      </w:r>
      <w:r w:rsidR="00E76EDD">
        <w:t xml:space="preserve"> </w:t>
      </w:r>
      <w:r w:rsidR="00381267">
        <w:t>(Bixente’s) skills, achievements</w:t>
      </w:r>
      <w:r w:rsidR="004776EA">
        <w:t xml:space="preserve">, and </w:t>
      </w:r>
      <w:r w:rsidR="001367BA">
        <w:t>contact information</w:t>
      </w:r>
      <w:r w:rsidR="004776EA">
        <w:t xml:space="preserve"> while providing </w:t>
      </w:r>
      <w:r w:rsidR="00E76EDD">
        <w:t>engaging</w:t>
      </w:r>
      <w:r w:rsidR="004776EA">
        <w:t xml:space="preserve"> user experience. </w:t>
      </w:r>
      <w:r w:rsidR="00E76EDD">
        <w:t xml:space="preserve">The website serves as a </w:t>
      </w:r>
      <w:r w:rsidR="00D54190">
        <w:t>digital</w:t>
      </w:r>
      <w:r w:rsidR="00C86A67">
        <w:t xml:space="preserve"> </w:t>
      </w:r>
      <w:r w:rsidR="00DB07F4">
        <w:t>port</w:t>
      </w:r>
      <w:r w:rsidR="008520BF">
        <w:t xml:space="preserve">folio that reflects </w:t>
      </w:r>
      <w:r w:rsidR="00827121">
        <w:t>my</w:t>
      </w:r>
      <w:r w:rsidR="008520BF">
        <w:t xml:space="preserve"> expertise as a web developer</w:t>
      </w:r>
      <w:r w:rsidR="00827121">
        <w:t>, passion for creativity, and aspirations.</w:t>
      </w:r>
      <w:r w:rsidR="009D12D6">
        <w:t xml:space="preserve"> </w:t>
      </w:r>
      <w:r w:rsidR="001358AE">
        <w:t xml:space="preserve">Furthermore, this platform </w:t>
      </w:r>
      <w:r w:rsidR="004A0FBE">
        <w:t>allows</w:t>
      </w:r>
      <w:r w:rsidR="001358AE">
        <w:t xml:space="preserve"> people to</w:t>
      </w:r>
      <w:r w:rsidR="001C3055">
        <w:t xml:space="preserve"> easily connect with </w:t>
      </w:r>
      <w:r w:rsidR="004A0FBE">
        <w:t>me (Bixente</w:t>
      </w:r>
      <w:r w:rsidR="00006711">
        <w:t>, the creator of the profile)</w:t>
      </w:r>
      <w:r w:rsidR="004A0FBE">
        <w:t xml:space="preserve"> through contact details. </w:t>
      </w:r>
    </w:p>
    <w:p w14:paraId="72762641" w14:textId="6470A4FA" w:rsidR="004A0FBE" w:rsidRPr="003E08ED" w:rsidRDefault="004A0FBE" w:rsidP="00772F91">
      <w:r>
        <w:t xml:space="preserve">By </w:t>
      </w:r>
      <w:r w:rsidR="00745920">
        <w:t xml:space="preserve">incorporating interactive elements, the </w:t>
      </w:r>
      <w:r w:rsidR="00733AEF">
        <w:t>site is</w:t>
      </w:r>
      <w:r w:rsidR="00D15190">
        <w:t xml:space="preserve"> </w:t>
      </w:r>
      <w:r w:rsidR="00A8535A">
        <w:t xml:space="preserve">intended to leave a </w:t>
      </w:r>
      <w:r w:rsidR="00733AEF">
        <w:t>long-lasting</w:t>
      </w:r>
      <w:r w:rsidR="00A8535A">
        <w:t xml:space="preserve"> impression </w:t>
      </w:r>
      <w:r w:rsidR="0066665E">
        <w:t>on those who visit the site, as well as display me as a competent data analyst and web developer.</w:t>
      </w:r>
      <w:r w:rsidR="00660CF8">
        <w:t xml:space="preserve"> </w:t>
      </w:r>
      <w:r w:rsidR="004A0A9E">
        <w:t>Ea</w:t>
      </w:r>
      <w:r w:rsidR="009B699D">
        <w:t>ch page focuses on a specific aspect of the profil</w:t>
      </w:r>
      <w:r w:rsidR="000706C5">
        <w:t xml:space="preserve">e, as it </w:t>
      </w:r>
      <w:r w:rsidR="006C6EEA">
        <w:t>displays the personal in</w:t>
      </w:r>
      <w:r w:rsidR="00ED367C">
        <w:t>troduction</w:t>
      </w:r>
      <w:r w:rsidR="005714CB">
        <w:t xml:space="preserve"> </w:t>
      </w:r>
      <w:r w:rsidR="00ED367C">
        <w:t xml:space="preserve">(index), </w:t>
      </w:r>
      <w:r w:rsidR="005714CB">
        <w:t xml:space="preserve">personal details (about), </w:t>
      </w:r>
      <w:r w:rsidR="00D92393">
        <w:t>academic achievements (education), capabilities</w:t>
      </w:r>
      <w:r w:rsidR="004C127D">
        <w:t xml:space="preserve"> (skills)</w:t>
      </w:r>
      <w:r w:rsidR="00342997">
        <w:t xml:space="preserve">, and ways to </w:t>
      </w:r>
      <w:r w:rsidR="00FC49FF">
        <w:t xml:space="preserve">communicate (contact), with the </w:t>
      </w:r>
      <w:r w:rsidR="00053610">
        <w:t>style (CSS</w:t>
      </w:r>
      <w:r w:rsidR="00FC49FF">
        <w:t xml:space="preserve">) being </w:t>
      </w:r>
      <w:r w:rsidR="002A57F4">
        <w:t>used</w:t>
      </w:r>
      <w:r w:rsidR="00FC49FF">
        <w:t xml:space="preserve"> consistently acr</w:t>
      </w:r>
      <w:r w:rsidR="008016A4">
        <w:t>oss the site.</w:t>
      </w:r>
    </w:p>
    <w:p w14:paraId="17F93A7C" w14:textId="77777777" w:rsidR="003E08ED" w:rsidRPr="00570795" w:rsidRDefault="003E08ED" w:rsidP="00772F91">
      <w:pPr>
        <w:rPr>
          <w:b/>
          <w:bCs/>
        </w:rPr>
      </w:pPr>
      <w:r w:rsidRPr="003E08ED">
        <w:rPr>
          <w:b/>
          <w:bCs/>
        </w:rPr>
        <w:t>Technologies used (HTML, CSS, Bootstrap).</w:t>
      </w:r>
    </w:p>
    <w:p w14:paraId="1CD3F8A7" w14:textId="300FA28F" w:rsidR="00772F91" w:rsidRDefault="00BF5B18" w:rsidP="00772F91">
      <w:r>
        <w:t>The website employs a combination of essential</w:t>
      </w:r>
      <w:r w:rsidR="00731E25">
        <w:t xml:space="preserve"> </w:t>
      </w:r>
      <w:r w:rsidR="00B6066B">
        <w:t>web development technologies including</w:t>
      </w:r>
      <w:r w:rsidR="00F35111">
        <w:t>:</w:t>
      </w:r>
    </w:p>
    <w:p w14:paraId="3196193B" w14:textId="4611FBAC" w:rsidR="00F35111" w:rsidRDefault="00F35111" w:rsidP="00F35111">
      <w:pPr>
        <w:pStyle w:val="ListParagraph"/>
        <w:numPr>
          <w:ilvl w:val="0"/>
          <w:numId w:val="3"/>
        </w:numPr>
      </w:pPr>
      <w:r w:rsidRPr="00257B79">
        <w:rPr>
          <w:b/>
          <w:bCs/>
        </w:rPr>
        <w:t>HTML</w:t>
      </w:r>
      <w:r w:rsidR="00ED5FE2" w:rsidRPr="00257B79">
        <w:rPr>
          <w:b/>
          <w:bCs/>
        </w:rPr>
        <w:t xml:space="preserve"> (</w:t>
      </w:r>
      <w:r w:rsidR="006C0A28" w:rsidRPr="00257B79">
        <w:rPr>
          <w:b/>
          <w:bCs/>
        </w:rPr>
        <w:t>Hypertext Markup Language)</w:t>
      </w:r>
      <w:r w:rsidRPr="00257B79">
        <w:rPr>
          <w:b/>
          <w:bCs/>
        </w:rPr>
        <w:t>:</w:t>
      </w:r>
      <w:r>
        <w:t xml:space="preserve"> Used </w:t>
      </w:r>
      <w:r w:rsidR="006E44E2">
        <w:t xml:space="preserve">to create the </w:t>
      </w:r>
      <w:r w:rsidR="001B68A9">
        <w:t>structure of the web pages</w:t>
      </w:r>
      <w:r w:rsidR="00C1428E">
        <w:t>. Content is divided into headers</w:t>
      </w:r>
      <w:r w:rsidR="00ED5FE2">
        <w:t>, navigation menus, sections and lists.</w:t>
      </w:r>
    </w:p>
    <w:p w14:paraId="698D0C7D" w14:textId="5A864C7A" w:rsidR="00ED5FE2" w:rsidRDefault="00ED5FE2" w:rsidP="00F35111">
      <w:pPr>
        <w:pStyle w:val="ListParagraph"/>
        <w:numPr>
          <w:ilvl w:val="0"/>
          <w:numId w:val="3"/>
        </w:numPr>
      </w:pPr>
      <w:r w:rsidRPr="00257B79">
        <w:rPr>
          <w:b/>
          <w:bCs/>
        </w:rPr>
        <w:t>CSS</w:t>
      </w:r>
      <w:r w:rsidR="006C0A28" w:rsidRPr="00257B79">
        <w:rPr>
          <w:b/>
          <w:bCs/>
        </w:rPr>
        <w:t xml:space="preserve"> (Cascading Styling Sheets)</w:t>
      </w:r>
      <w:r w:rsidR="00C566AA" w:rsidRPr="00257B79">
        <w:rPr>
          <w:b/>
          <w:bCs/>
        </w:rPr>
        <w:t>:</w:t>
      </w:r>
      <w:r w:rsidR="00C566AA">
        <w:t xml:space="preserve"> </w:t>
      </w:r>
      <w:r w:rsidR="00C72113">
        <w:t xml:space="preserve">This enhanced the visual design with custom styles for backgrounds, fonts, </w:t>
      </w:r>
      <w:r w:rsidR="00D20B30">
        <w:t xml:space="preserve">and hover effects. </w:t>
      </w:r>
      <w:r w:rsidR="00302088">
        <w:t xml:space="preserve">The elements like box shadows and </w:t>
      </w:r>
      <w:r w:rsidR="00261C38">
        <w:t>gradients</w:t>
      </w:r>
      <w:r w:rsidR="00302088">
        <w:t xml:space="preserve"> were </w:t>
      </w:r>
      <w:r w:rsidR="00261C38">
        <w:t>used to improve aesthetics and user engagement.</w:t>
      </w:r>
    </w:p>
    <w:p w14:paraId="1FC801BA" w14:textId="156153DB" w:rsidR="00261C38" w:rsidRDefault="003C3740" w:rsidP="00F35111">
      <w:pPr>
        <w:pStyle w:val="ListParagraph"/>
        <w:numPr>
          <w:ilvl w:val="0"/>
          <w:numId w:val="3"/>
        </w:numPr>
      </w:pPr>
      <w:r w:rsidRPr="00257B79">
        <w:rPr>
          <w:b/>
          <w:bCs/>
        </w:rPr>
        <w:t>Boot</w:t>
      </w:r>
      <w:r w:rsidR="000A609C" w:rsidRPr="00257B79">
        <w:rPr>
          <w:b/>
          <w:bCs/>
        </w:rPr>
        <w:t>strap:</w:t>
      </w:r>
      <w:r w:rsidR="00EC3C71">
        <w:t xml:space="preserve"> I </w:t>
      </w:r>
      <w:r w:rsidR="00292C78">
        <w:t>used</w:t>
      </w:r>
      <w:r w:rsidR="00EC3C71">
        <w:t xml:space="preserve"> this for </w:t>
      </w:r>
      <w:r w:rsidR="0017110C">
        <w:t xml:space="preserve">responsive design and predesigned components </w:t>
      </w:r>
      <w:r w:rsidR="000B3F65">
        <w:t>such as the navbar, and buttons</w:t>
      </w:r>
      <w:r w:rsidR="00DD1C2B">
        <w:t>. This was done to aid in maintaining consistency</w:t>
      </w:r>
      <w:r w:rsidR="00675805">
        <w:t xml:space="preserve"> </w:t>
      </w:r>
      <w:r w:rsidR="00570795">
        <w:t>by</w:t>
      </w:r>
      <w:r w:rsidR="00675805">
        <w:t xml:space="preserve"> styling across various screen sizes, for the </w:t>
      </w:r>
      <w:r w:rsidR="00257B79">
        <w:t>purpose of ensuring mobile friendliness.</w:t>
      </w:r>
    </w:p>
    <w:p w14:paraId="18BA7D5D" w14:textId="0DCF0D15" w:rsidR="000A0B93" w:rsidRPr="003E08ED" w:rsidRDefault="000A0B93" w:rsidP="00EF1A39">
      <w:r>
        <w:t xml:space="preserve">These technologies create a </w:t>
      </w:r>
      <w:r w:rsidR="00570795">
        <w:t>sleek modern</w:t>
      </w:r>
      <w:r w:rsidR="00EF1A39">
        <w:t>, and interactive user interface.</w:t>
      </w:r>
    </w:p>
    <w:p w14:paraId="4F45696F" w14:textId="77777777" w:rsidR="003E08ED" w:rsidRPr="00570795" w:rsidRDefault="003E08ED" w:rsidP="00772F91">
      <w:pPr>
        <w:rPr>
          <w:b/>
          <w:bCs/>
        </w:rPr>
      </w:pPr>
      <w:r w:rsidRPr="003E08ED">
        <w:rPr>
          <w:b/>
          <w:bCs/>
        </w:rPr>
        <w:t>Challenges faced and how they were resolved.</w:t>
      </w:r>
    </w:p>
    <w:p w14:paraId="3C2D63FE" w14:textId="42866F27" w:rsidR="00772F91" w:rsidRDefault="00DC6879" w:rsidP="00DC6879">
      <w:pPr>
        <w:pStyle w:val="ListParagraph"/>
        <w:numPr>
          <w:ilvl w:val="0"/>
          <w:numId w:val="4"/>
        </w:numPr>
      </w:pPr>
      <w:r w:rsidRPr="00A54E75">
        <w:rPr>
          <w:b/>
          <w:bCs/>
        </w:rPr>
        <w:t xml:space="preserve">Organizing content across </w:t>
      </w:r>
      <w:r w:rsidR="00382C96" w:rsidRPr="00A54E75">
        <w:rPr>
          <w:b/>
          <w:bCs/>
        </w:rPr>
        <w:t>multiple pages</w:t>
      </w:r>
      <w:r w:rsidR="00382C96">
        <w:t>: To create a seamless structure for different sections such as About, Education and Skills was a challenge.</w:t>
      </w:r>
      <w:r w:rsidR="00A719F9">
        <w:t xml:space="preserve"> </w:t>
      </w:r>
      <w:r w:rsidR="00B32FB5">
        <w:t xml:space="preserve">I had </w:t>
      </w:r>
      <w:r w:rsidR="00B32FB5">
        <w:lastRenderedPageBreak/>
        <w:t xml:space="preserve">addressed this issue was by categorizing content into logical pages </w:t>
      </w:r>
      <w:r w:rsidR="00140E71">
        <w:t>and ensuring consistent navigation through the Bo</w:t>
      </w:r>
      <w:r w:rsidR="008267C8">
        <w:t>otstrap navbar.</w:t>
      </w:r>
    </w:p>
    <w:p w14:paraId="77372FD5" w14:textId="584E68CE" w:rsidR="00172F46" w:rsidRDefault="000040B5" w:rsidP="008D48AF">
      <w:pPr>
        <w:pStyle w:val="ListParagraph"/>
        <w:numPr>
          <w:ilvl w:val="0"/>
          <w:numId w:val="4"/>
        </w:numPr>
      </w:pPr>
      <w:r w:rsidRPr="00607DB8">
        <w:rPr>
          <w:b/>
          <w:bCs/>
        </w:rPr>
        <w:t xml:space="preserve">Maintaining styling </w:t>
      </w:r>
      <w:r w:rsidR="00516FA1" w:rsidRPr="00607DB8">
        <w:rPr>
          <w:b/>
          <w:bCs/>
        </w:rPr>
        <w:t>consistency:</w:t>
      </w:r>
      <w:r w:rsidR="00516FA1">
        <w:t xml:space="preserve"> </w:t>
      </w:r>
      <w:r w:rsidR="001F00CA">
        <w:t xml:space="preserve">Making sure </w:t>
      </w:r>
      <w:r w:rsidR="0044232E">
        <w:t xml:space="preserve">that uniform styles </w:t>
      </w:r>
      <w:r w:rsidR="00284DDB">
        <w:t>cross</w:t>
      </w:r>
      <w:r w:rsidR="0044232E">
        <w:t xml:space="preserve"> </w:t>
      </w:r>
      <w:r w:rsidR="00CC5043">
        <w:t xml:space="preserve">multiple pages using styles.css </w:t>
      </w:r>
      <w:r w:rsidR="004B721B">
        <w:t xml:space="preserve">which </w:t>
      </w:r>
      <w:r w:rsidR="00284DDB">
        <w:t>required</w:t>
      </w:r>
      <w:r w:rsidR="004B721B">
        <w:t xml:space="preserve"> a systematic approach</w:t>
      </w:r>
      <w:r w:rsidR="003C6189">
        <w:t xml:space="preserve">. By sharing the CSS file with reusable </w:t>
      </w:r>
      <w:r w:rsidR="002F2833">
        <w:t>classes, it</w:t>
      </w:r>
      <w:r w:rsidR="003C6189">
        <w:t xml:space="preserve"> helped m</w:t>
      </w:r>
      <w:r w:rsidR="00D43D3D">
        <w:t>a</w:t>
      </w:r>
      <w:r w:rsidR="003C6189">
        <w:t>intain</w:t>
      </w:r>
      <w:r w:rsidR="00D43D3D">
        <w:t xml:space="preserve"> consistency while reducing </w:t>
      </w:r>
      <w:r w:rsidR="002F2833">
        <w:t>duplicates in code.</w:t>
      </w:r>
    </w:p>
    <w:p w14:paraId="5F4EE88B" w14:textId="30BAAAB5" w:rsidR="008D48AF" w:rsidRPr="003E08ED" w:rsidRDefault="008D48AF" w:rsidP="008D48AF">
      <w:pPr>
        <w:pStyle w:val="ListParagraph"/>
        <w:numPr>
          <w:ilvl w:val="0"/>
          <w:numId w:val="4"/>
        </w:numPr>
      </w:pPr>
      <w:r>
        <w:rPr>
          <w:b/>
          <w:bCs/>
        </w:rPr>
        <w:t>Visual Appeal and I</w:t>
      </w:r>
      <w:r w:rsidR="00D35FB2">
        <w:rPr>
          <w:b/>
          <w:bCs/>
        </w:rPr>
        <w:t>nteractivity:</w:t>
      </w:r>
      <w:r w:rsidR="00D35FB2">
        <w:t xml:space="preserve"> </w:t>
      </w:r>
      <w:r w:rsidR="00284DDB">
        <w:t>By a</w:t>
      </w:r>
      <w:r w:rsidR="00D35FB2">
        <w:t>dding</w:t>
      </w:r>
      <w:r w:rsidR="00C53D0A">
        <w:t xml:space="preserve"> some </w:t>
      </w:r>
      <w:r w:rsidR="00D35FB2">
        <w:t xml:space="preserve">animations </w:t>
      </w:r>
      <w:r w:rsidR="0087028B">
        <w:t>and hover effects without overloading the design posed a challenge.</w:t>
      </w:r>
      <w:r w:rsidR="00AE157B">
        <w:t xml:space="preserve"> </w:t>
      </w:r>
      <w:ins w:id="0" w:author="Microsoft Word" w:date="2025-03-17T21:59:00Z" w16du:dateUtc="2025-03-17T19:59:00Z">
        <w:r w:rsidR="00AE157B">
          <w:t xml:space="preserve"> </w:t>
        </w:r>
      </w:ins>
      <w:r w:rsidR="00C30BA9">
        <w:t xml:space="preserve">The balancing using subtle </w:t>
      </w:r>
      <w:r w:rsidR="006B014E">
        <w:t xml:space="preserve">transitions </w:t>
      </w:r>
      <w:r w:rsidR="000568DC">
        <w:t>and keyframes in Cascading Style S</w:t>
      </w:r>
      <w:r w:rsidR="007C6C98">
        <w:t>h</w:t>
      </w:r>
      <w:r w:rsidR="000568DC">
        <w:t>eets</w:t>
      </w:r>
      <w:r w:rsidR="00454C8A">
        <w:t xml:space="preserve">(CSS) to </w:t>
      </w:r>
      <w:r w:rsidR="0042488E">
        <w:t>add to the interface whils</w:t>
      </w:r>
      <w:r w:rsidR="00713EF1">
        <w:t xml:space="preserve">t </w:t>
      </w:r>
      <w:r w:rsidR="00775201">
        <w:t>keeping it professional.</w:t>
      </w:r>
    </w:p>
    <w:p w14:paraId="34EA9E9E" w14:textId="77777777" w:rsidR="003E08ED" w:rsidRPr="003E08ED" w:rsidRDefault="003E08ED" w:rsidP="00772F91">
      <w:pPr>
        <w:rPr>
          <w:b/>
          <w:bCs/>
        </w:rPr>
      </w:pPr>
      <w:r w:rsidRPr="003E08ED">
        <w:rPr>
          <w:b/>
          <w:bCs/>
        </w:rPr>
        <w:t>Future improvements.</w:t>
      </w:r>
    </w:p>
    <w:p w14:paraId="119A645A" w14:textId="124435A4" w:rsidR="0084536B" w:rsidRDefault="0018325E" w:rsidP="00172F46">
      <w:pPr>
        <w:pStyle w:val="ListParagraph"/>
        <w:numPr>
          <w:ilvl w:val="0"/>
          <w:numId w:val="5"/>
        </w:numPr>
      </w:pPr>
      <w:r>
        <w:t>Enhanced User Interactivity</w:t>
      </w:r>
      <w:r w:rsidR="002A58CE">
        <w:t xml:space="preserve">: </w:t>
      </w:r>
      <w:r w:rsidR="00152066">
        <w:t xml:space="preserve">Include an interactive </w:t>
      </w:r>
      <w:r w:rsidR="00D92BAD">
        <w:t>contact form on the contact page with integrated from v</w:t>
      </w:r>
      <w:r w:rsidR="00170CE4">
        <w:t>alidation.</w:t>
      </w:r>
    </w:p>
    <w:p w14:paraId="34176351" w14:textId="7FD38485" w:rsidR="007056B2" w:rsidRDefault="007056B2" w:rsidP="00172F46">
      <w:pPr>
        <w:pStyle w:val="ListParagraph"/>
        <w:numPr>
          <w:ilvl w:val="0"/>
          <w:numId w:val="5"/>
        </w:numPr>
      </w:pPr>
      <w:r>
        <w:t>Dynamic Content</w:t>
      </w:r>
      <w:r w:rsidR="00836B96">
        <w:t xml:space="preserve">: The plan is to incorporate </w:t>
      </w:r>
      <w:r w:rsidR="007F27DC">
        <w:t xml:space="preserve">animations triggered by scrolling or </w:t>
      </w:r>
      <w:r w:rsidR="00DD6263">
        <w:t>hovering and</w:t>
      </w:r>
      <w:r w:rsidR="007F27DC">
        <w:t xml:space="preserve"> </w:t>
      </w:r>
      <w:r w:rsidR="00590683">
        <w:t>add an engaging experience that does not affect loading times.</w:t>
      </w:r>
    </w:p>
    <w:p w14:paraId="1921A413" w14:textId="2546ECFE" w:rsidR="004A7CB7" w:rsidRDefault="00052B5E" w:rsidP="00683D3B">
      <w:pPr>
        <w:pStyle w:val="ListParagraph"/>
        <w:numPr>
          <w:ilvl w:val="0"/>
          <w:numId w:val="5"/>
        </w:numPr>
      </w:pPr>
      <w:r>
        <w:t xml:space="preserve">Performance </w:t>
      </w:r>
      <w:r w:rsidR="002A58CE">
        <w:t>Optimization</w:t>
      </w:r>
      <w:r w:rsidR="00DD6263">
        <w:t xml:space="preserve">: </w:t>
      </w:r>
      <w:r w:rsidR="0022528C">
        <w:t xml:space="preserve">To further optimize image sizes further and </w:t>
      </w:r>
      <w:r w:rsidR="004A7CB7">
        <w:t xml:space="preserve">reduce </w:t>
      </w:r>
      <w:r w:rsidR="00683D3B">
        <w:t>CSS to improve</w:t>
      </w:r>
      <w:r w:rsidR="00BF5F32">
        <w:t xml:space="preserve"> loading times.</w:t>
      </w:r>
    </w:p>
    <w:p w14:paraId="5E431380" w14:textId="729EFDAC" w:rsidR="007056B2" w:rsidRDefault="007056B2" w:rsidP="00172F46">
      <w:pPr>
        <w:pStyle w:val="ListParagraph"/>
        <w:numPr>
          <w:ilvl w:val="0"/>
          <w:numId w:val="5"/>
        </w:numPr>
      </w:pPr>
      <w:r>
        <w:t>Accessibility Enhancements</w:t>
      </w:r>
      <w:r w:rsidR="00026890">
        <w:t>:</w:t>
      </w:r>
      <w:r w:rsidR="00087930">
        <w:t xml:space="preserve"> Improving usability </w:t>
      </w:r>
      <w:r w:rsidR="00B1448A">
        <w:t>for</w:t>
      </w:r>
      <w:r w:rsidR="00BF210A">
        <w:t xml:space="preserve"> vis</w:t>
      </w:r>
      <w:r w:rsidR="00821B14">
        <w:t>itors</w:t>
      </w:r>
      <w:r w:rsidR="00D130DF">
        <w:t xml:space="preserve"> with </w:t>
      </w:r>
      <w:r w:rsidR="00180DA1">
        <w:t>disabilities by adding alt texts</w:t>
      </w:r>
      <w:r w:rsidR="001A2AB1">
        <w:t>.</w:t>
      </w:r>
    </w:p>
    <w:p w14:paraId="5DF73A67" w14:textId="591592C3" w:rsidR="00052B5E" w:rsidRDefault="007056B2" w:rsidP="00607DB8">
      <w:pPr>
        <w:pStyle w:val="ListParagraph"/>
        <w:numPr>
          <w:ilvl w:val="0"/>
          <w:numId w:val="5"/>
        </w:numPr>
      </w:pPr>
      <w:r>
        <w:t xml:space="preserve">Portfolio </w:t>
      </w:r>
      <w:r w:rsidR="00052B5E">
        <w:t>Section</w:t>
      </w:r>
      <w:r w:rsidR="00600832">
        <w:t>:</w:t>
      </w:r>
      <w:r w:rsidR="00600832" w:rsidRPr="00600832">
        <w:t xml:space="preserve"> </w:t>
      </w:r>
      <w:r w:rsidR="00600832">
        <w:t>What I plan on implementing is project/portfolio page as way to showcase completed work with descriptions, images, and links.</w:t>
      </w:r>
    </w:p>
    <w:sectPr w:rsidR="00052B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DEA52" w14:textId="77777777" w:rsidR="0029203B" w:rsidRDefault="0029203B" w:rsidP="0029203B">
      <w:pPr>
        <w:spacing w:after="0" w:line="240" w:lineRule="auto"/>
      </w:pPr>
      <w:r>
        <w:separator/>
      </w:r>
    </w:p>
  </w:endnote>
  <w:endnote w:type="continuationSeparator" w:id="0">
    <w:p w14:paraId="0300D006" w14:textId="77777777" w:rsidR="0029203B" w:rsidRDefault="0029203B" w:rsidP="0029203B">
      <w:pPr>
        <w:spacing w:after="0" w:line="240" w:lineRule="auto"/>
      </w:pPr>
      <w:r>
        <w:continuationSeparator/>
      </w:r>
    </w:p>
  </w:endnote>
  <w:endnote w:type="continuationNotice" w:id="1">
    <w:p w14:paraId="74B1A5F1" w14:textId="77777777" w:rsidR="00837C75" w:rsidRDefault="00837C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9C0BD" w14:textId="77777777" w:rsidR="0029203B" w:rsidRDefault="0029203B" w:rsidP="0029203B">
      <w:pPr>
        <w:spacing w:after="0" w:line="240" w:lineRule="auto"/>
      </w:pPr>
      <w:r>
        <w:separator/>
      </w:r>
    </w:p>
  </w:footnote>
  <w:footnote w:type="continuationSeparator" w:id="0">
    <w:p w14:paraId="35DAB1D4" w14:textId="77777777" w:rsidR="0029203B" w:rsidRDefault="0029203B" w:rsidP="0029203B">
      <w:pPr>
        <w:spacing w:after="0" w:line="240" w:lineRule="auto"/>
      </w:pPr>
      <w:r>
        <w:continuationSeparator/>
      </w:r>
    </w:p>
  </w:footnote>
  <w:footnote w:type="continuationNotice" w:id="1">
    <w:p w14:paraId="1362ABF4" w14:textId="77777777" w:rsidR="00837C75" w:rsidRDefault="00837C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32529" w14:textId="7DF65583" w:rsidR="0029203B" w:rsidRDefault="0029203B">
    <w:pPr>
      <w:pStyle w:val="Header"/>
    </w:pPr>
    <w:r>
      <w:t>Bixente Motheo Mooketsi</w:t>
    </w:r>
    <w:r>
      <w:ptab w:relativeTo="margin" w:alignment="center" w:leader="none"/>
    </w:r>
    <w:r w:rsidR="00A40C73">
      <w:t>bida24-290</w:t>
    </w:r>
    <w:r>
      <w:ptab w:relativeTo="margin" w:alignment="right" w:leader="none"/>
    </w:r>
    <w:r w:rsidR="00A40C73">
      <w:t>BAC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0EA9"/>
    <w:multiLevelType w:val="hybridMultilevel"/>
    <w:tmpl w:val="34A2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4762"/>
    <w:multiLevelType w:val="hybridMultilevel"/>
    <w:tmpl w:val="637C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0A9F"/>
    <w:multiLevelType w:val="multilevel"/>
    <w:tmpl w:val="4CC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01EAE"/>
    <w:multiLevelType w:val="multilevel"/>
    <w:tmpl w:val="410A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623B8"/>
    <w:multiLevelType w:val="hybridMultilevel"/>
    <w:tmpl w:val="104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562903">
    <w:abstractNumId w:val="2"/>
  </w:num>
  <w:num w:numId="2" w16cid:durableId="1099717678">
    <w:abstractNumId w:val="3"/>
  </w:num>
  <w:num w:numId="3" w16cid:durableId="2037999870">
    <w:abstractNumId w:val="1"/>
  </w:num>
  <w:num w:numId="4" w16cid:durableId="1215653638">
    <w:abstractNumId w:val="0"/>
  </w:num>
  <w:num w:numId="5" w16cid:durableId="191116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10"/>
    <w:rsid w:val="000040B5"/>
    <w:rsid w:val="00006711"/>
    <w:rsid w:val="00026890"/>
    <w:rsid w:val="00052B5E"/>
    <w:rsid w:val="00053610"/>
    <w:rsid w:val="000568DC"/>
    <w:rsid w:val="000706C5"/>
    <w:rsid w:val="00087930"/>
    <w:rsid w:val="000A0B93"/>
    <w:rsid w:val="000A609C"/>
    <w:rsid w:val="000B3F65"/>
    <w:rsid w:val="001358AE"/>
    <w:rsid w:val="001367BA"/>
    <w:rsid w:val="00140E71"/>
    <w:rsid w:val="00152066"/>
    <w:rsid w:val="00170CE4"/>
    <w:rsid w:val="0017110C"/>
    <w:rsid w:val="00172F46"/>
    <w:rsid w:val="00180DA1"/>
    <w:rsid w:val="0018325E"/>
    <w:rsid w:val="001A2AB1"/>
    <w:rsid w:val="001B68A9"/>
    <w:rsid w:val="001C3055"/>
    <w:rsid w:val="001F00CA"/>
    <w:rsid w:val="0022528C"/>
    <w:rsid w:val="00242F99"/>
    <w:rsid w:val="00254B4B"/>
    <w:rsid w:val="00257B79"/>
    <w:rsid w:val="00261C38"/>
    <w:rsid w:val="00284DDB"/>
    <w:rsid w:val="0029203B"/>
    <w:rsid w:val="00292C78"/>
    <w:rsid w:val="002A57F4"/>
    <w:rsid w:val="002A58CE"/>
    <w:rsid w:val="002F2833"/>
    <w:rsid w:val="00302088"/>
    <w:rsid w:val="00326593"/>
    <w:rsid w:val="00342997"/>
    <w:rsid w:val="003475CC"/>
    <w:rsid w:val="00360334"/>
    <w:rsid w:val="00381267"/>
    <w:rsid w:val="00382C96"/>
    <w:rsid w:val="003C3740"/>
    <w:rsid w:val="003C6189"/>
    <w:rsid w:val="003E08ED"/>
    <w:rsid w:val="0042488E"/>
    <w:rsid w:val="0044232E"/>
    <w:rsid w:val="00454C8A"/>
    <w:rsid w:val="004776EA"/>
    <w:rsid w:val="004A0909"/>
    <w:rsid w:val="004A0A9E"/>
    <w:rsid w:val="004A0FBE"/>
    <w:rsid w:val="004A7CB7"/>
    <w:rsid w:val="004B721B"/>
    <w:rsid w:val="004C127D"/>
    <w:rsid w:val="00516FA1"/>
    <w:rsid w:val="005479DB"/>
    <w:rsid w:val="00565791"/>
    <w:rsid w:val="00567E8A"/>
    <w:rsid w:val="00570795"/>
    <w:rsid w:val="005714CB"/>
    <w:rsid w:val="00590683"/>
    <w:rsid w:val="005944D7"/>
    <w:rsid w:val="00600832"/>
    <w:rsid w:val="00607DB8"/>
    <w:rsid w:val="00660CF8"/>
    <w:rsid w:val="0066665E"/>
    <w:rsid w:val="00675805"/>
    <w:rsid w:val="00683D3B"/>
    <w:rsid w:val="006B014E"/>
    <w:rsid w:val="006C0A28"/>
    <w:rsid w:val="006C6EEA"/>
    <w:rsid w:val="006E44E2"/>
    <w:rsid w:val="007056B2"/>
    <w:rsid w:val="00713EF1"/>
    <w:rsid w:val="00731E25"/>
    <w:rsid w:val="00733AEF"/>
    <w:rsid w:val="00745920"/>
    <w:rsid w:val="00772F91"/>
    <w:rsid w:val="00775201"/>
    <w:rsid w:val="007B36EB"/>
    <w:rsid w:val="007C167C"/>
    <w:rsid w:val="007C6C98"/>
    <w:rsid w:val="007F27DC"/>
    <w:rsid w:val="008016A4"/>
    <w:rsid w:val="00821B14"/>
    <w:rsid w:val="008267C8"/>
    <w:rsid w:val="00827121"/>
    <w:rsid w:val="00836B96"/>
    <w:rsid w:val="00837C75"/>
    <w:rsid w:val="0084536B"/>
    <w:rsid w:val="008520BF"/>
    <w:rsid w:val="00863A2E"/>
    <w:rsid w:val="0087028B"/>
    <w:rsid w:val="008D48AF"/>
    <w:rsid w:val="008D72F9"/>
    <w:rsid w:val="009378BA"/>
    <w:rsid w:val="009B4504"/>
    <w:rsid w:val="009B699D"/>
    <w:rsid w:val="009D12D6"/>
    <w:rsid w:val="00A1356B"/>
    <w:rsid w:val="00A40C73"/>
    <w:rsid w:val="00A54E75"/>
    <w:rsid w:val="00A719F9"/>
    <w:rsid w:val="00A8535A"/>
    <w:rsid w:val="00AE157B"/>
    <w:rsid w:val="00B018A2"/>
    <w:rsid w:val="00B1448A"/>
    <w:rsid w:val="00B32FB5"/>
    <w:rsid w:val="00B6066B"/>
    <w:rsid w:val="00BB5820"/>
    <w:rsid w:val="00BF210A"/>
    <w:rsid w:val="00BF5B18"/>
    <w:rsid w:val="00BF5F32"/>
    <w:rsid w:val="00C1428E"/>
    <w:rsid w:val="00C14E53"/>
    <w:rsid w:val="00C30BA9"/>
    <w:rsid w:val="00C53D0A"/>
    <w:rsid w:val="00C566AA"/>
    <w:rsid w:val="00C72113"/>
    <w:rsid w:val="00C86A67"/>
    <w:rsid w:val="00CB5205"/>
    <w:rsid w:val="00CC5043"/>
    <w:rsid w:val="00CC55FC"/>
    <w:rsid w:val="00CD3410"/>
    <w:rsid w:val="00D130DF"/>
    <w:rsid w:val="00D15190"/>
    <w:rsid w:val="00D20B30"/>
    <w:rsid w:val="00D35FB2"/>
    <w:rsid w:val="00D43D3D"/>
    <w:rsid w:val="00D54190"/>
    <w:rsid w:val="00D92393"/>
    <w:rsid w:val="00D92BAD"/>
    <w:rsid w:val="00DB07F4"/>
    <w:rsid w:val="00DC6879"/>
    <w:rsid w:val="00DD15B6"/>
    <w:rsid w:val="00DD1C2B"/>
    <w:rsid w:val="00DD6263"/>
    <w:rsid w:val="00DE64EF"/>
    <w:rsid w:val="00E42234"/>
    <w:rsid w:val="00E76EDD"/>
    <w:rsid w:val="00EC3C71"/>
    <w:rsid w:val="00ED367C"/>
    <w:rsid w:val="00ED5FE2"/>
    <w:rsid w:val="00EE62D0"/>
    <w:rsid w:val="00EF1A39"/>
    <w:rsid w:val="00EF1C61"/>
    <w:rsid w:val="00F02736"/>
    <w:rsid w:val="00F154C8"/>
    <w:rsid w:val="00F27F55"/>
    <w:rsid w:val="00F35111"/>
    <w:rsid w:val="00FC0D8F"/>
    <w:rsid w:val="00FC49FF"/>
    <w:rsid w:val="00FE3532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C867"/>
  <w15:chartTrackingRefBased/>
  <w15:docId w15:val="{059D68C5-2E1D-44B3-B415-C90C3C96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3B"/>
  </w:style>
  <w:style w:type="paragraph" w:styleId="Footer">
    <w:name w:val="footer"/>
    <w:basedOn w:val="Normal"/>
    <w:link w:val="FooterChar"/>
    <w:uiPriority w:val="99"/>
    <w:unhideWhenUsed/>
    <w:rsid w:val="00292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Bixente Motheo Mooketsi</dc:creator>
  <cp:keywords/>
  <dc:description/>
  <cp:lastModifiedBy>Bixente Motheo Mooketsi</cp:lastModifiedBy>
  <cp:revision>2</cp:revision>
  <dcterms:created xsi:type="dcterms:W3CDTF">2025-03-17T20:07:00Z</dcterms:created>
  <dcterms:modified xsi:type="dcterms:W3CDTF">2025-03-17T20:07:00Z</dcterms:modified>
</cp:coreProperties>
</file>